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5A611" w14:textId="2A399C84" w:rsidR="78CC320A" w:rsidRPr="005069DF" w:rsidRDefault="78CC320A" w:rsidP="005069DF">
      <w:pPr>
        <w:pStyle w:val="Title"/>
        <w:jc w:val="center"/>
        <w:rPr>
          <w:rFonts w:ascii="Calibri Light" w:eastAsia="Calibri Light" w:hAnsi="Calibri Light" w:cs="Calibri Light"/>
          <w:b/>
          <w:bCs/>
          <w:sz w:val="52"/>
          <w:szCs w:val="52"/>
        </w:rPr>
      </w:pPr>
      <w:r w:rsidRPr="005069DF">
        <w:rPr>
          <w:rFonts w:ascii="Calibri Light" w:eastAsia="Calibri Light" w:hAnsi="Calibri Light" w:cs="Calibri Light"/>
          <w:b/>
          <w:bCs/>
          <w:sz w:val="52"/>
          <w:szCs w:val="52"/>
        </w:rPr>
        <w:t>TECHNOLOGIE INFORMACYJE – zajęcia 3</w:t>
      </w:r>
    </w:p>
    <w:p w14:paraId="5B0B9910" w14:textId="3FE914FE" w:rsidR="78CC320A" w:rsidRDefault="78CC320A" w:rsidP="005069DF">
      <w:pPr>
        <w:pStyle w:val="Title"/>
        <w:jc w:val="center"/>
        <w:rPr>
          <w:rFonts w:ascii="Calibri Light" w:eastAsia="Calibri Light" w:hAnsi="Calibri Light" w:cs="Calibri Light"/>
          <w:b/>
          <w:bCs/>
          <w:color w:val="7030A0"/>
          <w:sz w:val="32"/>
          <w:szCs w:val="32"/>
        </w:rPr>
      </w:pPr>
      <w:r w:rsidRPr="104A517F">
        <w:rPr>
          <w:rFonts w:ascii="Calibri Light" w:eastAsia="Calibri Light" w:hAnsi="Calibri Light" w:cs="Calibri Light"/>
          <w:b/>
          <w:bCs/>
          <w:color w:val="7030A0"/>
          <w:sz w:val="32"/>
          <w:szCs w:val="32"/>
        </w:rPr>
        <w:t>MS WORD – funkcje z grupy RECENZJA oraz praca w chmurze</w:t>
      </w:r>
    </w:p>
    <w:p w14:paraId="4AF127A9" w14:textId="5E62AF89" w:rsidR="00F951E8" w:rsidRDefault="00F951E8" w:rsidP="65EE7741">
      <w:pPr>
        <w:rPr>
          <w:b/>
          <w:bCs/>
        </w:rPr>
      </w:pPr>
    </w:p>
    <w:p w14:paraId="3A1E6E81" w14:textId="19E130F6" w:rsidR="00F951E8" w:rsidRDefault="78CC320A" w:rsidP="008272D6">
      <w:pPr>
        <w:rPr>
          <w:b/>
          <w:bCs/>
        </w:rPr>
      </w:pPr>
      <w:r w:rsidRPr="104A517F">
        <w:rPr>
          <w:b/>
          <w:bCs/>
        </w:rPr>
        <w:t xml:space="preserve">Zadanie 1. </w:t>
      </w:r>
      <w:r w:rsidR="56428E2E" w:rsidRPr="104A517F">
        <w:rPr>
          <w:b/>
          <w:bCs/>
        </w:rPr>
        <w:t>T</w:t>
      </w:r>
      <w:r w:rsidR="00F951E8" w:rsidRPr="104A517F">
        <w:rPr>
          <w:b/>
          <w:bCs/>
        </w:rPr>
        <w:t xml:space="preserve">en dokument zawiera </w:t>
      </w:r>
      <w:r w:rsidR="00A84518" w:rsidRPr="104A517F">
        <w:rPr>
          <w:b/>
          <w:bCs/>
        </w:rPr>
        <w:t>korekty i komentarze odnieś się d</w:t>
      </w:r>
      <w:del w:id="0" w:author="Julita Minasiewicz" w:date="2022-11-16T21:11:00Z">
        <w:r w:rsidR="00F951E8" w:rsidRPr="104A517F" w:rsidDel="00F951E8">
          <w:rPr>
            <w:b/>
            <w:bCs/>
          </w:rPr>
          <w:delText>e</w:delText>
        </w:r>
      </w:del>
      <w:r w:rsidR="00A84518" w:rsidRPr="104A517F">
        <w:rPr>
          <w:b/>
          <w:bCs/>
        </w:rPr>
        <w:t>o nich (zaakceptuj</w:t>
      </w:r>
      <w:r w:rsidR="001D208A" w:rsidRPr="104A517F">
        <w:rPr>
          <w:b/>
          <w:bCs/>
        </w:rPr>
        <w:t>, odrzuć popraw i odpisz na komentarz.</w:t>
      </w:r>
    </w:p>
    <w:p w14:paraId="64DE608E" w14:textId="77777777" w:rsidR="00F951E8" w:rsidRDefault="00F951E8" w:rsidP="008272D6">
      <w:pPr>
        <w:rPr>
          <w:b/>
          <w:bCs/>
        </w:rPr>
      </w:pPr>
    </w:p>
    <w:p w14:paraId="36429B24" w14:textId="4BC49E9B" w:rsidR="008272D6" w:rsidRPr="008272D6" w:rsidRDefault="005B70C0" w:rsidP="008272D6">
      <w:r>
        <w:rPr>
          <w:b/>
          <w:bCs/>
        </w:rPr>
        <w:t>S</w:t>
      </w:r>
      <w:r w:rsidR="008272D6" w:rsidRPr="008272D6">
        <w:rPr>
          <w:b/>
          <w:bCs/>
        </w:rPr>
        <w:t>kutki globalnego o</w:t>
      </w:r>
      <w:r w:rsidR="00A259E0">
        <w:rPr>
          <w:b/>
          <w:bCs/>
        </w:rPr>
        <w:t>c</w:t>
      </w:r>
      <w:del w:id="1" w:author="Julita Minasiewicz" w:date="2022-11-16T20:30:00Z">
        <w:r w:rsidR="008272D6" w:rsidRPr="008272D6" w:rsidDel="001D6A59">
          <w:rPr>
            <w:b/>
            <w:bCs/>
          </w:rPr>
          <w:delText>c</w:delText>
        </w:r>
      </w:del>
      <w:r w:rsidR="008272D6" w:rsidRPr="008272D6">
        <w:rPr>
          <w:b/>
          <w:bCs/>
        </w:rPr>
        <w:t>ieplenia</w:t>
      </w:r>
    </w:p>
    <w:p w14:paraId="344682E7" w14:textId="0C02116D" w:rsidR="008272D6" w:rsidRPr="008272D6" w:rsidRDefault="008272D6" w:rsidP="008272D6">
      <w:r w:rsidRPr="008272D6">
        <w:t xml:space="preserve">W ciągu ostatnich lat kwestia ocieplenia klimatu stała </w:t>
      </w:r>
      <w:proofErr w:type="spellStart"/>
      <w:r w:rsidRPr="008272D6">
        <w:t>si</w:t>
      </w:r>
      <w:r w:rsidR="00B956EA">
        <w:t>e</w:t>
      </w:r>
      <w:proofErr w:type="spellEnd"/>
      <w:r w:rsidRPr="008272D6">
        <w:t xml:space="preserve"> poważnym problemem i wyzwaniem dla całego świata</w:t>
      </w:r>
      <w:ins w:id="2" w:author="Julita Minasiewicz" w:date="2022-11-16T21:11:00Z">
        <w:r w:rsidR="00970A67">
          <w:t xml:space="preserve"> </w:t>
        </w:r>
      </w:ins>
      <w:r w:rsidRPr="008272D6">
        <w:t>–</w:t>
      </w:r>
      <w:ins w:id="3" w:author="Julita Minasiewicz" w:date="2022-11-16T21:11:00Z">
        <w:r w:rsidR="00970A67">
          <w:t xml:space="preserve"> </w:t>
        </w:r>
      </w:ins>
      <w:r w:rsidRPr="008272D6">
        <w:t xml:space="preserve">oznacza już nie tylko wyższą temperaturę powietrza. Klimat daje nam coraz </w:t>
      </w:r>
      <w:proofErr w:type="spellStart"/>
      <w:r w:rsidRPr="008272D6">
        <w:t>wyra</w:t>
      </w:r>
      <w:r w:rsidR="0056101D">
        <w:t>z</w:t>
      </w:r>
      <w:r w:rsidRPr="008272D6">
        <w:t>niejsze</w:t>
      </w:r>
      <w:proofErr w:type="spellEnd"/>
      <w:r w:rsidRPr="008272D6">
        <w:t xml:space="preserve"> sygnały i przekazuje informacje, które świadczą o konieczności podjęcia zdecydowanych kroków</w:t>
      </w:r>
      <w:del w:id="4" w:author="Julita Minasiewicz" w:date="2022-11-16T21:11:00Z">
        <w:r w:rsidRPr="008272D6" w:rsidDel="00FC10D0">
          <w:delText>,</w:delText>
        </w:r>
      </w:del>
      <w:r w:rsidRPr="008272D6">
        <w:t xml:space="preserve"> hamujących negatywne zmiany. Wśród widocznych skutków globalnego ocieplenia należy wymienić m.in.: </w:t>
      </w:r>
    </w:p>
    <w:p w14:paraId="1018B50F" w14:textId="4229E421" w:rsidR="008272D6" w:rsidRPr="008272D6" w:rsidRDefault="008272D6" w:rsidP="008272D6">
      <w:pPr>
        <w:numPr>
          <w:ilvl w:val="0"/>
          <w:numId w:val="1"/>
        </w:numPr>
      </w:pPr>
      <w:r w:rsidRPr="008272D6">
        <w:t>topnienie naturalnych lądolod</w:t>
      </w:r>
      <w:ins w:id="5" w:author="Julita Minasiewicz" w:date="2022-11-16T20:30:00Z">
        <w:r w:rsidR="001D6A59">
          <w:t>ó</w:t>
        </w:r>
      </w:ins>
      <w:del w:id="6" w:author="Julita Minasiewicz" w:date="2022-11-16T20:30:00Z">
        <w:r w:rsidR="0056101D" w:rsidDel="001D6A59">
          <w:delText>u</w:delText>
        </w:r>
      </w:del>
      <w:r w:rsidRPr="008272D6">
        <w:t xml:space="preserve">w i lodowców, </w:t>
      </w:r>
    </w:p>
    <w:p w14:paraId="1EE6AB76" w14:textId="45018CA7" w:rsidR="008272D6" w:rsidRPr="008272D6" w:rsidRDefault="001D6A59" w:rsidP="008272D6">
      <w:pPr>
        <w:numPr>
          <w:ilvl w:val="0"/>
          <w:numId w:val="1"/>
        </w:numPr>
      </w:pPr>
      <w:ins w:id="7" w:author="Julita Minasiewicz" w:date="2022-11-16T20:30:00Z">
        <w:r>
          <w:t xml:space="preserve">wzrost </w:t>
        </w:r>
      </w:ins>
      <w:del w:id="8" w:author="Julita Minasiewicz" w:date="2022-11-16T20:30:00Z">
        <w:r w:rsidR="0056101D" w:rsidDel="001D6A59">
          <w:delText>przy</w:delText>
        </w:r>
        <w:r w:rsidR="008272D6" w:rsidRPr="008272D6" w:rsidDel="001D6A59">
          <w:delText xml:space="preserve">rost </w:delText>
        </w:r>
      </w:del>
      <w:r w:rsidR="008272D6" w:rsidRPr="008272D6">
        <w:t xml:space="preserve">poziomu wód w morzach i ocenach, </w:t>
      </w:r>
    </w:p>
    <w:p w14:paraId="124C8B63" w14:textId="543FDF2B" w:rsidR="008272D6" w:rsidRPr="008272D6" w:rsidRDefault="008272D6" w:rsidP="008272D6">
      <w:pPr>
        <w:numPr>
          <w:ilvl w:val="0"/>
          <w:numId w:val="1"/>
        </w:numPr>
      </w:pPr>
      <w:r w:rsidRPr="008272D6">
        <w:t>większą częstotliwość i natężenie występowania</w:t>
      </w:r>
      <w:ins w:id="9" w:author="Julita Minasiewicz" w:date="2022-11-16T21:06:00Z">
        <w:r w:rsidR="00D74122">
          <w:t xml:space="preserve"> gwałtownych</w:t>
        </w:r>
      </w:ins>
      <w:del w:id="10" w:author="Julita Minasiewicz" w:date="2022-11-16T21:06:00Z">
        <w:r w:rsidRPr="008272D6" w:rsidDel="00D74122">
          <w:delText xml:space="preserve"> ekstremalnych</w:delText>
        </w:r>
      </w:del>
      <w:r w:rsidRPr="008272D6">
        <w:t xml:space="preserve"> zjawisk pogodowych (np. długotrwałych upałów, gwałtownych opadów i burz</w:t>
      </w:r>
      <w:r w:rsidR="005F1A18">
        <w:t xml:space="preserve"> </w:t>
      </w:r>
      <w:r w:rsidRPr="008272D6">
        <w:t xml:space="preserve">silnych huraganów), </w:t>
      </w:r>
    </w:p>
    <w:p w14:paraId="1D8C0D50" w14:textId="77777777" w:rsidR="008272D6" w:rsidRPr="008272D6" w:rsidRDefault="008272D6" w:rsidP="008272D6">
      <w:pPr>
        <w:numPr>
          <w:ilvl w:val="0"/>
          <w:numId w:val="1"/>
        </w:numPr>
      </w:pPr>
      <w:r w:rsidRPr="008272D6">
        <w:t xml:space="preserve">zaburzenia obiegu wody w przyrodzie (susze i powodzie, </w:t>
      </w:r>
      <w:commentRangeStart w:id="11"/>
      <w:r w:rsidRPr="008272D6">
        <w:t>w tym powodzie błyskawiczne</w:t>
      </w:r>
      <w:commentRangeEnd w:id="11"/>
      <w:r w:rsidR="00A86C84">
        <w:rPr>
          <w:rStyle w:val="CommentReference"/>
        </w:rPr>
        <w:commentReference w:id="11"/>
      </w:r>
      <w:r w:rsidRPr="008272D6">
        <w:t xml:space="preserve">), </w:t>
      </w:r>
    </w:p>
    <w:p w14:paraId="20E78052" w14:textId="77777777" w:rsidR="008272D6" w:rsidRPr="008272D6" w:rsidRDefault="008272D6" w:rsidP="008272D6">
      <w:pPr>
        <w:numPr>
          <w:ilvl w:val="0"/>
          <w:numId w:val="1"/>
        </w:numPr>
      </w:pPr>
      <w:r w:rsidRPr="008272D6">
        <w:t xml:space="preserve">wydłużenie okresu wegetacyjnego </w:t>
      </w:r>
      <w:commentRangeStart w:id="12"/>
      <w:r w:rsidRPr="008272D6">
        <w:t>flory</w:t>
      </w:r>
      <w:commentRangeEnd w:id="12"/>
      <w:r w:rsidR="009934D5">
        <w:rPr>
          <w:rStyle w:val="CommentReference"/>
        </w:rPr>
        <w:commentReference w:id="12"/>
      </w:r>
      <w:r w:rsidRPr="008272D6">
        <w:t xml:space="preserve">, </w:t>
      </w:r>
    </w:p>
    <w:p w14:paraId="6C327D7D" w14:textId="77777777" w:rsidR="008272D6" w:rsidRPr="008272D6" w:rsidRDefault="008272D6" w:rsidP="008272D6">
      <w:pPr>
        <w:numPr>
          <w:ilvl w:val="0"/>
          <w:numId w:val="1"/>
        </w:numPr>
      </w:pPr>
      <w:r w:rsidRPr="008272D6">
        <w:t xml:space="preserve">stepowienie obszarów porośniętych dotychczas </w:t>
      </w:r>
      <w:commentRangeStart w:id="13"/>
      <w:r w:rsidRPr="008272D6">
        <w:t xml:space="preserve">regularną roślinnością </w:t>
      </w:r>
      <w:commentRangeEnd w:id="13"/>
      <w:r w:rsidR="00581123">
        <w:rPr>
          <w:rStyle w:val="CommentReference"/>
        </w:rPr>
        <w:commentReference w:id="13"/>
      </w:r>
      <w:r w:rsidRPr="008272D6">
        <w:t>oraz wzrost częstotliwości i zasięgu pożarów lasów,</w:t>
      </w:r>
    </w:p>
    <w:p w14:paraId="68050AFC" w14:textId="77777777" w:rsidR="008272D6" w:rsidRPr="008272D6" w:rsidRDefault="008272D6" w:rsidP="008272D6">
      <w:pPr>
        <w:numPr>
          <w:ilvl w:val="0"/>
          <w:numId w:val="1"/>
        </w:numPr>
      </w:pPr>
      <w:r w:rsidRPr="008272D6">
        <w:t xml:space="preserve">zmiany zasięgu występowania gatunków </w:t>
      </w:r>
      <w:commentRangeStart w:id="14"/>
      <w:r w:rsidRPr="008272D6">
        <w:t>flory i fauny</w:t>
      </w:r>
      <w:commentRangeEnd w:id="14"/>
      <w:r w:rsidR="00A73A4D">
        <w:rPr>
          <w:rStyle w:val="CommentReference"/>
        </w:rPr>
        <w:commentReference w:id="14"/>
      </w:r>
      <w:r w:rsidRPr="008272D6">
        <w:t>, w tym szkodników i wektorów chorób zakaźnych.</w:t>
      </w:r>
    </w:p>
    <w:p w14:paraId="24835903" w14:textId="6A4A0E8E" w:rsidR="008272D6" w:rsidRPr="008272D6" w:rsidRDefault="008272D6" w:rsidP="008272D6">
      <w:r w:rsidRPr="008272D6">
        <w:t xml:space="preserve">Między tymi zjawiskami mogą zachodzić </w:t>
      </w:r>
      <w:del w:id="15" w:author="Julita Minasiewicz" w:date="2022-11-16T20:56:00Z">
        <w:r w:rsidRPr="008272D6" w:rsidDel="001A22C7">
          <w:delText xml:space="preserve">tzw. </w:delText>
        </w:r>
      </w:del>
      <w:r w:rsidRPr="008272D6">
        <w:t xml:space="preserve">dodatnie sprzężenia zwrotne, które oznaczają pogłębienie się negatywnych zjawisk klimatycznych w następstwie innych czynników środowiskowych. Jednym z przykładów może być topnienie lodowców, które odsłania ziemię i naraża ją na większe oddziaływanie promieni słonecznych, powodując </w:t>
      </w:r>
      <w:del w:id="16" w:author="Julita Minasiewicz" w:date="2022-11-16T21:00:00Z">
        <w:r w:rsidRPr="008272D6" w:rsidDel="002349C6">
          <w:delText xml:space="preserve">tym samym </w:delText>
        </w:r>
      </w:del>
      <w:r w:rsidRPr="008272D6">
        <w:t xml:space="preserve">podnoszenie się temperatury gleby. To z kolei przyczynia się do jeszcze szybszego </w:t>
      </w:r>
      <w:del w:id="17" w:author="Julita Minasiewicz" w:date="2022-11-16T21:03:00Z">
        <w:r w:rsidRPr="008272D6" w:rsidDel="004B1C9B">
          <w:delText xml:space="preserve">zjawiska </w:delText>
        </w:r>
      </w:del>
      <w:r w:rsidRPr="008272D6">
        <w:t>topnienia lod</w:t>
      </w:r>
      <w:ins w:id="18" w:author="Julita Minasiewicz" w:date="2022-11-16T21:07:00Z">
        <w:r w:rsidR="00DB0484">
          <w:t>u</w:t>
        </w:r>
      </w:ins>
      <w:del w:id="19" w:author="Julita Minasiewicz" w:date="2022-11-16T21:07:00Z">
        <w:r w:rsidRPr="008272D6" w:rsidDel="00DB0484">
          <w:delText>owców</w:delText>
        </w:r>
      </w:del>
      <w:r w:rsidRPr="008272D6">
        <w:t>.</w:t>
      </w:r>
    </w:p>
    <w:p w14:paraId="5DFA9E68" w14:textId="0E33E621" w:rsidR="008272D6" w:rsidRPr="008272D6" w:rsidRDefault="008272D6" w:rsidP="008272D6">
      <w:r w:rsidRPr="008272D6">
        <w:t xml:space="preserve">Zjawiska te niosą ze sobą </w:t>
      </w:r>
      <w:del w:id="20" w:author="Julita Minasiewicz" w:date="2022-11-16T20:53:00Z">
        <w:r w:rsidRPr="008272D6" w:rsidDel="00B74BC3">
          <w:delText xml:space="preserve">szerokie </w:delText>
        </w:r>
      </w:del>
      <w:ins w:id="21" w:author="Julita Minasiewicz" w:date="2022-11-16T20:53:00Z">
        <w:r w:rsidR="00B74BC3">
          <w:t>poważne</w:t>
        </w:r>
        <w:r w:rsidR="00B74BC3" w:rsidRPr="008272D6">
          <w:t xml:space="preserve"> </w:t>
        </w:r>
      </w:ins>
      <w:r w:rsidRPr="008272D6">
        <w:t>konsekwencje społeczno-gospodarcze. Wśród istotnych skutków globalnego ocieplenia należy wymienić m</w:t>
      </w:r>
      <w:ins w:id="22" w:author="Julita Minasiewicz" w:date="2022-11-16T20:54:00Z">
        <w:r w:rsidR="00EB3374">
          <w:t>iędzy innymi</w:t>
        </w:r>
      </w:ins>
      <w:ins w:id="23" w:author="Julita Minasiewicz" w:date="2022-11-16T21:09:00Z">
        <w:r w:rsidR="00CF64D5">
          <w:t>:</w:t>
        </w:r>
      </w:ins>
      <w:del w:id="24" w:author="Julita Minasiewicz" w:date="2022-11-16T20:54:00Z">
        <w:r w:rsidRPr="008272D6" w:rsidDel="00EB3374">
          <w:delText>.in.</w:delText>
        </w:r>
      </w:del>
      <w:ins w:id="25" w:author="Julita Minasiewicz" w:date="2022-11-16T21:04:00Z">
        <w:r w:rsidR="00A01B1B">
          <w:t xml:space="preserve"> </w:t>
        </w:r>
      </w:ins>
      <w:ins w:id="26" w:author="Julita Minasiewicz" w:date="2022-11-16T21:09:00Z">
        <w:r w:rsidR="00CF64D5" w:rsidRPr="008272D6">
          <w:t>ponoszenia wydatków na działania adaptacyjne</w:t>
        </w:r>
        <w:r w:rsidR="00CF64D5">
          <w:t xml:space="preserve"> i</w:t>
        </w:r>
      </w:ins>
      <w:del w:id="27" w:author="Julita Minasiewicz" w:date="2022-11-16T20:54:00Z">
        <w:r w:rsidRPr="008272D6" w:rsidDel="00EB3374">
          <w:delText xml:space="preserve"> </w:delText>
        </w:r>
      </w:del>
      <w:del w:id="28" w:author="Julita Minasiewicz" w:date="2022-11-16T21:09:00Z">
        <w:r w:rsidRPr="008272D6" w:rsidDel="00CF64D5">
          <w:delText>ponoszenie</w:delText>
        </w:r>
      </w:del>
      <w:r w:rsidRPr="008272D6">
        <w:t xml:space="preserve"> wysokich kosztów w obliczu strat wywołanych przez ekstremalne zjawiska pogodowe. </w:t>
      </w:r>
      <w:del w:id="29" w:author="Julita Minasiewicz" w:date="2022-11-16T21:08:00Z">
        <w:r w:rsidRPr="008272D6" w:rsidDel="007E4772">
          <w:delText>Kluczowym aspektem jest również konieczność ponoszenia wydatków na działania adaptacyjne</w:delText>
        </w:r>
      </w:del>
      <w:del w:id="30" w:author="Julita Minasiewicz" w:date="2022-11-16T21:09:00Z">
        <w:r w:rsidRPr="008272D6" w:rsidDel="00421A42">
          <w:delText xml:space="preserve">. </w:delText>
        </w:r>
      </w:del>
      <w:r w:rsidRPr="008272D6">
        <w:t>Jeżeli nie powstrzymamy zmian klimatu, ich skutki będą się zwiększać, generując jeszcze większe straty.</w:t>
      </w:r>
    </w:p>
    <w:p w14:paraId="3A8D2ECE" w14:textId="77777777" w:rsidR="00F951E8" w:rsidRDefault="00F951E8" w:rsidP="008272D6">
      <w:pPr>
        <w:rPr>
          <w:b/>
          <w:bCs/>
        </w:rPr>
      </w:pPr>
    </w:p>
    <w:p w14:paraId="7CAEF9F3" w14:textId="77777777" w:rsidR="00F951E8" w:rsidRDefault="00F951E8" w:rsidP="008272D6">
      <w:pPr>
        <w:rPr>
          <w:b/>
          <w:bCs/>
        </w:rPr>
      </w:pPr>
    </w:p>
    <w:p w14:paraId="2635D779" w14:textId="52F5DA32" w:rsidR="00185FD7" w:rsidRPr="00185FD7" w:rsidRDefault="7F381741" w:rsidP="00185FD7">
      <w:pPr>
        <w:rPr>
          <w:b/>
          <w:bCs/>
        </w:rPr>
      </w:pPr>
      <w:r w:rsidRPr="104A517F">
        <w:rPr>
          <w:b/>
          <w:bCs/>
        </w:rPr>
        <w:lastRenderedPageBreak/>
        <w:t xml:space="preserve">Zadanie 2: </w:t>
      </w:r>
      <w:r w:rsidR="00185FD7" w:rsidRPr="104A517F">
        <w:rPr>
          <w:b/>
          <w:bCs/>
        </w:rPr>
        <w:t>W tym dokumencie wstaw samodzielnie korekty i komentarze.</w:t>
      </w:r>
    </w:p>
    <w:p w14:paraId="46AE749C" w14:textId="77777777" w:rsidR="00185FD7" w:rsidRDefault="00185FD7" w:rsidP="008272D6">
      <w:pPr>
        <w:rPr>
          <w:b/>
          <w:bCs/>
        </w:rPr>
      </w:pPr>
    </w:p>
    <w:p w14:paraId="496D0168" w14:textId="05B688E5" w:rsidR="008272D6" w:rsidRPr="008272D6" w:rsidRDefault="008272D6" w:rsidP="008272D6">
      <w:r w:rsidRPr="008272D6">
        <w:rPr>
          <w:b/>
          <w:bCs/>
        </w:rPr>
        <w:t>Jak zatrzymać globalne ocieplenie?</w:t>
      </w:r>
    </w:p>
    <w:p w14:paraId="75DBD5FC" w14:textId="77777777" w:rsidR="008272D6" w:rsidRPr="008272D6" w:rsidRDefault="008272D6" w:rsidP="008272D6">
      <w:r w:rsidRPr="008272D6">
        <w:t xml:space="preserve">Powstrzymanie zmian klimatu jest zadaniem kluczowym, którego sukces jest uzależniony nie tylko od decyzji politycznych i gospodarczych, ale również od działania każdego z nas. Najważniejszym zadaniem jest ograniczenie emisji gazów cieplarnianych do atmosfery. Dlatego jednym z istotnych elementów jest zmiana kierunku polityki energetycznej – przejście od tradycyjnych paliw kopalnych w kierunku zeroemisyjnych źródeł energii. Decyzje te dotyczą zarówno wielkich koncernów, firm i fabryk, jak i pojedynczych gospodarstw domowych. Wielu Polaków w ostatnim czasie zdecydowało się m.in. na </w:t>
      </w:r>
      <w:r w:rsidRPr="008272D6">
        <w:rPr>
          <w:b/>
          <w:bCs/>
        </w:rPr>
        <w:t>zainstalowanie paneli fotowoltaicznych</w:t>
      </w:r>
      <w:r w:rsidRPr="008272D6">
        <w:t xml:space="preserve">, produkując za ich pomocą niezbędną energię. Do indywidualnych działań powinny należeć również sukcesywna </w:t>
      </w:r>
      <w:r w:rsidRPr="008272D6">
        <w:rPr>
          <w:b/>
          <w:bCs/>
        </w:rPr>
        <w:t>wymiana szkodliwych dla klimatu i zdrowia źródeł ciepła (np. pieców opalanych węglem)</w:t>
      </w:r>
      <w:r w:rsidRPr="008272D6">
        <w:t xml:space="preserve"> w domach, </w:t>
      </w:r>
      <w:r w:rsidRPr="008272D6">
        <w:rPr>
          <w:b/>
          <w:bCs/>
        </w:rPr>
        <w:t>ograniczenie zużycia prądu</w:t>
      </w:r>
      <w:r w:rsidRPr="008272D6">
        <w:t xml:space="preserve"> poprzez zasady racjonalnej konsumpcji czy też </w:t>
      </w:r>
      <w:r w:rsidRPr="008272D6">
        <w:rPr>
          <w:b/>
          <w:bCs/>
        </w:rPr>
        <w:t>termomodernizacja budynków</w:t>
      </w:r>
      <w:r w:rsidRPr="008272D6">
        <w:t xml:space="preserve">. Jednak poza czynami, ważne jest także budowanie wiedzy i świadomości społecznej nt. zmian klimatu i konsekwencji z nimi związanych. Zadanie to powinny spełniać zarówno podmioty rządowe (np. poprzez kampanie klimatyczne i edukacyjne, takie jak kampania Ministerstwa Klimatu i Środowiska „Nasz Klimat”), jak i przedstawiciele władzy lokalnej, liderzy opinii oraz szkoły. </w:t>
      </w:r>
    </w:p>
    <w:p w14:paraId="0DAD1145" w14:textId="77777777" w:rsidR="008272D6" w:rsidRPr="008272D6" w:rsidRDefault="008272D6" w:rsidP="008272D6">
      <w:r>
        <w:t>Tylko od nas zależy tempo zmian klimatu. Warto każdego dnia angażować się w ochronę środowiska naturalnego, które stanowi dobro nas wszystkich.</w:t>
      </w:r>
    </w:p>
    <w:p w14:paraId="45BF9AC2" w14:textId="17CD228D" w:rsidR="65EE7741" w:rsidRDefault="65EE7741"/>
    <w:sectPr w:rsidR="65EE7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1" w:author="Julita Minasiewicz" w:date="2022-11-16T20:31:00Z" w:initials="JM">
    <w:p w14:paraId="0043C594" w14:textId="77777777" w:rsidR="00A617A1" w:rsidRDefault="00A86C84" w:rsidP="001805F1">
      <w:pPr>
        <w:pStyle w:val="CommentText"/>
      </w:pPr>
      <w:r>
        <w:rPr>
          <w:rStyle w:val="CommentReference"/>
        </w:rPr>
        <w:annotationRef/>
      </w:r>
      <w:r w:rsidR="00A617A1">
        <w:t>Uszczegółowienie nie jest konieczne moim zdaniem</w:t>
      </w:r>
    </w:p>
  </w:comment>
  <w:comment w:id="12" w:author="Julita Minasiewicz" w:date="2022-11-16T20:37:00Z" w:initials="JM">
    <w:p w14:paraId="1AC02832" w14:textId="74A1C520" w:rsidR="00A617A1" w:rsidRDefault="009934D5" w:rsidP="00992513">
      <w:pPr>
        <w:pStyle w:val="CommentText"/>
      </w:pPr>
      <w:r>
        <w:rPr>
          <w:rStyle w:val="CommentReference"/>
        </w:rPr>
        <w:annotationRef/>
      </w:r>
      <w:r w:rsidR="00A617A1">
        <w:t>Okres wegetacyjny to czas, w którym panują warunki odpowiednie do wzrostu flory nie ma więc konieczności dodawania słowa flora. Nie ma czegoś takiego jak np. okres wegetacyjnego fauny</w:t>
      </w:r>
    </w:p>
  </w:comment>
  <w:comment w:id="13" w:author="Julita Minasiewicz" w:date="2022-11-16T20:40:00Z" w:initials="JM">
    <w:p w14:paraId="14C6D384" w14:textId="057AEEA4" w:rsidR="00D60333" w:rsidRDefault="00581123" w:rsidP="00DF5619">
      <w:pPr>
        <w:pStyle w:val="CommentText"/>
      </w:pPr>
      <w:r>
        <w:rPr>
          <w:rStyle w:val="CommentReference"/>
        </w:rPr>
        <w:annotationRef/>
      </w:r>
      <w:r w:rsidR="00D60333">
        <w:t>Nie znam takiego terminu. Stepy również mają zestaw charakterystycznych gatunków roślin. Uściślij proszę.</w:t>
      </w:r>
    </w:p>
  </w:comment>
  <w:comment w:id="14" w:author="Julita Minasiewicz" w:date="2022-11-16T20:46:00Z" w:initials="JM">
    <w:p w14:paraId="61EC40CA" w14:textId="3B9F3A57" w:rsidR="0032056A" w:rsidRDefault="00A73A4D" w:rsidP="000C3F53">
      <w:pPr>
        <w:pStyle w:val="CommentText"/>
      </w:pPr>
      <w:r>
        <w:rPr>
          <w:rStyle w:val="CommentReference"/>
        </w:rPr>
        <w:annotationRef/>
      </w:r>
      <w:r w:rsidR="0032056A">
        <w:t xml:space="preserve">Flora to ogół gatunków roślin występujących na danym terenie. Sugeruję poprawić na "gatunków roślin i zwierząt"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43C594" w15:done="0"/>
  <w15:commentEx w15:paraId="1AC02832" w15:done="0"/>
  <w15:commentEx w15:paraId="14C6D384" w15:done="0"/>
  <w15:commentEx w15:paraId="61EC40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1FC723" w16cex:dateUtc="2022-11-16T19:31:00Z"/>
  <w16cex:commentExtensible w16cex:durableId="271FC87E" w16cex:dateUtc="2022-11-16T19:37:00Z"/>
  <w16cex:commentExtensible w16cex:durableId="271FC93F" w16cex:dateUtc="2022-11-16T19:40:00Z"/>
  <w16cex:commentExtensible w16cex:durableId="271FCAA8" w16cex:dateUtc="2022-11-16T19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43C594" w16cid:durableId="271FC723"/>
  <w16cid:commentId w16cid:paraId="1AC02832" w16cid:durableId="271FC87E"/>
  <w16cid:commentId w16cid:paraId="14C6D384" w16cid:durableId="271FC93F"/>
  <w16cid:commentId w16cid:paraId="61EC40CA" w16cid:durableId="271FCA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665EC"/>
    <w:multiLevelType w:val="multilevel"/>
    <w:tmpl w:val="BAAC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7199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lita Minasiewicz">
    <w15:presenceInfo w15:providerId="AD" w15:userId="S::julita.minasiewicz@ug.edu.pl::2495f871-0f39-41aa-88b6-06c9c40227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BF"/>
    <w:rsid w:val="0006232D"/>
    <w:rsid w:val="000E5F23"/>
    <w:rsid w:val="00146415"/>
    <w:rsid w:val="00185FD7"/>
    <w:rsid w:val="001957E8"/>
    <w:rsid w:val="001A22C7"/>
    <w:rsid w:val="001D208A"/>
    <w:rsid w:val="001D6A59"/>
    <w:rsid w:val="002349C6"/>
    <w:rsid w:val="00277B93"/>
    <w:rsid w:val="002A3A0C"/>
    <w:rsid w:val="002E5204"/>
    <w:rsid w:val="002E64AF"/>
    <w:rsid w:val="0032056A"/>
    <w:rsid w:val="00421A42"/>
    <w:rsid w:val="004B1C9B"/>
    <w:rsid w:val="005069DF"/>
    <w:rsid w:val="00555047"/>
    <w:rsid w:val="0056101D"/>
    <w:rsid w:val="00581123"/>
    <w:rsid w:val="005B70C0"/>
    <w:rsid w:val="005C4694"/>
    <w:rsid w:val="005F1A18"/>
    <w:rsid w:val="00651874"/>
    <w:rsid w:val="00662043"/>
    <w:rsid w:val="007A59DD"/>
    <w:rsid w:val="007B3F2D"/>
    <w:rsid w:val="007B5A11"/>
    <w:rsid w:val="007E4772"/>
    <w:rsid w:val="007E5773"/>
    <w:rsid w:val="008272D6"/>
    <w:rsid w:val="00883749"/>
    <w:rsid w:val="008C4759"/>
    <w:rsid w:val="00970A67"/>
    <w:rsid w:val="009934D5"/>
    <w:rsid w:val="009B07BF"/>
    <w:rsid w:val="00A01B1B"/>
    <w:rsid w:val="00A259E0"/>
    <w:rsid w:val="00A31E1D"/>
    <w:rsid w:val="00A617A1"/>
    <w:rsid w:val="00A73A4D"/>
    <w:rsid w:val="00A84518"/>
    <w:rsid w:val="00A86C84"/>
    <w:rsid w:val="00B155FA"/>
    <w:rsid w:val="00B74BC3"/>
    <w:rsid w:val="00B956EA"/>
    <w:rsid w:val="00CF64D5"/>
    <w:rsid w:val="00D32F9F"/>
    <w:rsid w:val="00D60333"/>
    <w:rsid w:val="00D74122"/>
    <w:rsid w:val="00DB0484"/>
    <w:rsid w:val="00E1799F"/>
    <w:rsid w:val="00EB3374"/>
    <w:rsid w:val="00F15328"/>
    <w:rsid w:val="00F951E8"/>
    <w:rsid w:val="00FC10D0"/>
    <w:rsid w:val="0345C161"/>
    <w:rsid w:val="08193284"/>
    <w:rsid w:val="0840F7DA"/>
    <w:rsid w:val="104A517F"/>
    <w:rsid w:val="19D31435"/>
    <w:rsid w:val="1D2F6F0C"/>
    <w:rsid w:val="1E8028EF"/>
    <w:rsid w:val="2311D34E"/>
    <w:rsid w:val="28C79E7C"/>
    <w:rsid w:val="2B2D6B69"/>
    <w:rsid w:val="2D879533"/>
    <w:rsid w:val="2E379027"/>
    <w:rsid w:val="30744B63"/>
    <w:rsid w:val="37508A29"/>
    <w:rsid w:val="37A2559D"/>
    <w:rsid w:val="3CF5AB8F"/>
    <w:rsid w:val="424833C7"/>
    <w:rsid w:val="46F7439C"/>
    <w:rsid w:val="48CF30CD"/>
    <w:rsid w:val="4D668520"/>
    <w:rsid w:val="545F8DF8"/>
    <w:rsid w:val="556DBDD9"/>
    <w:rsid w:val="56428E2E"/>
    <w:rsid w:val="578D4C35"/>
    <w:rsid w:val="5D849670"/>
    <w:rsid w:val="6366D173"/>
    <w:rsid w:val="6452A6E0"/>
    <w:rsid w:val="65767FF8"/>
    <w:rsid w:val="65EE7741"/>
    <w:rsid w:val="67F6DBD8"/>
    <w:rsid w:val="6CE6454E"/>
    <w:rsid w:val="78CC320A"/>
    <w:rsid w:val="7D4E6965"/>
    <w:rsid w:val="7F38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39B6"/>
  <w15:chartTrackingRefBased/>
  <w15:docId w15:val="{DB208A4A-6E15-4EDA-8B14-BD2D135B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E1D"/>
    <w:rPr>
      <w:sz w:val="24"/>
    </w:rPr>
  </w:style>
  <w:style w:type="paragraph" w:styleId="Heading1">
    <w:name w:val="heading 1"/>
    <w:aliases w:val="Nagłówek M1"/>
    <w:basedOn w:val="Normal"/>
    <w:next w:val="Normal"/>
    <w:link w:val="Heading1Char"/>
    <w:uiPriority w:val="9"/>
    <w:qFormat/>
    <w:rsid w:val="00A31E1D"/>
    <w:pPr>
      <w:keepNext/>
      <w:keepLines/>
      <w:pageBreakBefore/>
      <w:suppressAutoHyphens/>
      <w:spacing w:after="0"/>
      <w:outlineLvl w:val="0"/>
    </w:pPr>
    <w:rPr>
      <w:rFonts w:ascii="Calibri" w:eastAsiaTheme="majorEastAsia" w:hAnsi="Calibri" w:cstheme="majorBidi"/>
      <w:b/>
      <w: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2">
    <w:name w:val="!Nagłówek 2"/>
    <w:basedOn w:val="Normal"/>
    <w:next w:val="Normal"/>
    <w:link w:val="Nagwek2Znak"/>
    <w:qFormat/>
    <w:rsid w:val="00A31E1D"/>
    <w:pPr>
      <w:framePr w:wrap="notBeside" w:vAnchor="page" w:hAnchor="text" w:y="1"/>
      <w:suppressAutoHyphens/>
      <w:spacing w:after="0" w:line="360" w:lineRule="auto"/>
      <w:outlineLvl w:val="1"/>
    </w:pPr>
    <w:rPr>
      <w:rFonts w:ascii="Calibri" w:eastAsiaTheme="majorEastAsia" w:hAnsi="Calibri" w:cstheme="majorBidi"/>
      <w:b/>
      <w:szCs w:val="32"/>
    </w:rPr>
  </w:style>
  <w:style w:type="character" w:customStyle="1" w:styleId="Nagwek2Znak">
    <w:name w:val="!Nagłówek 2 Znak"/>
    <w:basedOn w:val="NagwekM1Znak"/>
    <w:link w:val="Nagwek2"/>
    <w:rsid w:val="00A31E1D"/>
    <w:rPr>
      <w:rFonts w:ascii="Calibri" w:eastAsiaTheme="majorEastAsia" w:hAnsi="Calibri" w:cstheme="majorBidi"/>
      <w:b/>
      <w:sz w:val="24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E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customStyle="1" w:styleId="NagwekM1">
    <w:name w:val="!Nagłówek M1"/>
    <w:basedOn w:val="Heading1"/>
    <w:next w:val="Heading1"/>
    <w:link w:val="NagwekM1Znak"/>
    <w:qFormat/>
    <w:rsid w:val="00A31E1D"/>
    <w:pPr>
      <w:spacing w:line="360" w:lineRule="auto"/>
    </w:pPr>
    <w:rPr>
      <w:b w:val="0"/>
    </w:rPr>
  </w:style>
  <w:style w:type="character" w:customStyle="1" w:styleId="NagwekM1Znak">
    <w:name w:val="!Nagłówek M1 Znak"/>
    <w:basedOn w:val="DefaultParagraphFont"/>
    <w:link w:val="NagwekM1"/>
    <w:rsid w:val="00A31E1D"/>
    <w:rPr>
      <w:rFonts w:ascii="Calibri" w:eastAsiaTheme="majorEastAsia" w:hAnsi="Calibri" w:cstheme="majorBidi"/>
      <w:b/>
      <w:sz w:val="28"/>
      <w:szCs w:val="32"/>
      <w:lang w:val="en-GB"/>
    </w:rPr>
  </w:style>
  <w:style w:type="character" w:customStyle="1" w:styleId="Heading1Char">
    <w:name w:val="Heading 1 Char"/>
    <w:aliases w:val="Nagłówek M1 Char"/>
    <w:basedOn w:val="DefaultParagraphFont"/>
    <w:link w:val="Heading1"/>
    <w:uiPriority w:val="9"/>
    <w:rsid w:val="00A31E1D"/>
    <w:rPr>
      <w:rFonts w:ascii="Calibri" w:eastAsiaTheme="majorEastAsia" w:hAnsi="Calibri" w:cstheme="majorBidi"/>
      <w:b/>
      <w:caps/>
      <w:sz w:val="28"/>
      <w:szCs w:val="32"/>
      <w:lang w:val="en-GB"/>
    </w:rPr>
  </w:style>
  <w:style w:type="paragraph" w:customStyle="1" w:styleId="nagwek3">
    <w:name w:val="!nagłówek 3"/>
    <w:basedOn w:val="Normal"/>
    <w:next w:val="Normal"/>
    <w:link w:val="nagwek3Znak"/>
    <w:qFormat/>
    <w:rsid w:val="00A31E1D"/>
    <w:pPr>
      <w:spacing w:after="0" w:line="360" w:lineRule="auto"/>
      <w:outlineLvl w:val="2"/>
    </w:pPr>
    <w:rPr>
      <w:rFonts w:ascii="Calibri" w:eastAsiaTheme="majorEastAsia" w:hAnsi="Calibri" w:cstheme="majorBidi"/>
      <w:b/>
      <w:szCs w:val="32"/>
    </w:rPr>
  </w:style>
  <w:style w:type="character" w:customStyle="1" w:styleId="nagwek3Znak">
    <w:name w:val="!nagłówek 3 Znak"/>
    <w:basedOn w:val="Nagwek2Znak"/>
    <w:link w:val="nagwek3"/>
    <w:rsid w:val="00A31E1D"/>
    <w:rPr>
      <w:rFonts w:ascii="Calibri" w:eastAsiaTheme="majorEastAsia" w:hAnsi="Calibri" w:cstheme="majorBidi"/>
      <w:b w:val="0"/>
      <w:sz w:val="24"/>
      <w:szCs w:val="32"/>
      <w:lang w:val="en-GB"/>
    </w:rPr>
  </w:style>
  <w:style w:type="paragraph" w:styleId="Revision">
    <w:name w:val="Revision"/>
    <w:hidden/>
    <w:uiPriority w:val="99"/>
    <w:semiHidden/>
    <w:rsid w:val="00F951E8"/>
    <w:pPr>
      <w:spacing w:after="0" w:line="240" w:lineRule="auto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86C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6C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C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C84"/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6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61C1814F1B5418A19A7A779F742AC" ma:contentTypeVersion="14" ma:contentTypeDescription="Create a new document." ma:contentTypeScope="" ma:versionID="79a74954856754e01006b80051e3a943">
  <xsd:schema xmlns:xsd="http://www.w3.org/2001/XMLSchema" xmlns:xs="http://www.w3.org/2001/XMLSchema" xmlns:p="http://schemas.microsoft.com/office/2006/metadata/properties" xmlns:ns3="f92302d0-8a10-441b-b218-348d256d316a" xmlns:ns4="4b5c4761-99cf-4890-9123-3c1d97e1d852" targetNamespace="http://schemas.microsoft.com/office/2006/metadata/properties" ma:root="true" ma:fieldsID="7a92242cfec8abc718e480befeb0ce2a" ns3:_="" ns4:_="">
    <xsd:import namespace="f92302d0-8a10-441b-b218-348d256d316a"/>
    <xsd:import namespace="4b5c4761-99cf-4890-9123-3c1d97e1d8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02d0-8a10-441b-b218-348d256d3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c4761-99cf-4890-9123-3c1d97e1d8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C7C2DB-7B0F-4D95-9462-0888C8DD6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302d0-8a10-441b-b218-348d256d316a"/>
    <ds:schemaRef ds:uri="4b5c4761-99cf-4890-9123-3c1d97e1d8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48D7E3-D269-49AF-B646-B12EA5040B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A66E27-589F-48FD-A9C7-6EFD1DF5E5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Julita Minasiewicz</dc:creator>
  <cp:keywords/>
  <dc:description/>
  <cp:lastModifiedBy>Marcin Jakalski</cp:lastModifiedBy>
  <cp:revision>6</cp:revision>
  <dcterms:created xsi:type="dcterms:W3CDTF">2023-12-09T11:48:00Z</dcterms:created>
  <dcterms:modified xsi:type="dcterms:W3CDTF">2024-10-23T08:14:00Z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0x010100ED361C1814F1B5418A19A7A779F742AC</vt:lpwstr>
  </property>
</Properties>
</file>